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Vincent Lacertosa</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Mrs. Hesse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English</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22 October 2015</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Why Would Someone Agree to Bonded Labor?</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Agreeing to bonded labor is a horrible </w:t>
      </w:r>
      <w:r w:rsidDel="00000000" w:rsidR="00000000" w:rsidRPr="00000000">
        <w:rPr>
          <w:rFonts w:ascii="Times New Roman" w:cs="Times New Roman" w:eastAsia="Times New Roman" w:hAnsi="Times New Roman"/>
          <w:sz w:val="24"/>
          <w:szCs w:val="24"/>
          <w:rtl w:val="0"/>
        </w:rPr>
        <w:t xml:space="preserve"> way to get something or go somewhere</w:t>
      </w:r>
      <w:r w:rsidDel="00000000" w:rsidR="00000000" w:rsidRPr="00000000">
        <w:rPr>
          <w:rFonts w:ascii="Times New Roman" w:cs="Times New Roman" w:eastAsia="Times New Roman" w:hAnsi="Times New Roman"/>
          <w:sz w:val="24"/>
          <w:szCs w:val="24"/>
          <w:rtl w:val="0"/>
        </w:rPr>
        <w:t xml:space="preserve">. Even though agreeing to bonded slavery will eventually pay off, it takes way too long to become free again. People should not just agree to bonded slavery because that is supposedly the only way. According to Wikipedia, “</w:t>
      </w:r>
      <w:r w:rsidDel="00000000" w:rsidR="00000000" w:rsidRPr="00000000">
        <w:rPr>
          <w:rFonts w:ascii="Times New Roman" w:cs="Times New Roman" w:eastAsia="Times New Roman" w:hAnsi="Times New Roman"/>
          <w:sz w:val="24"/>
          <w:szCs w:val="24"/>
          <w:rtl w:val="0"/>
        </w:rPr>
        <w:t xml:space="preserve">Bonded</w:t>
      </w:r>
      <w:r w:rsidDel="00000000" w:rsidR="00000000" w:rsidRPr="00000000">
        <w:rPr>
          <w:rFonts w:ascii="Times New Roman" w:cs="Times New Roman" w:eastAsia="Times New Roman" w:hAnsi="Times New Roman"/>
          <w:sz w:val="24"/>
          <w:szCs w:val="24"/>
          <w:rtl w:val="0"/>
        </w:rPr>
        <w:t xml:space="preserve"> slavery is a debt bondage were a person pledges their services or labor to pay off their debt.” </w:t>
      </w:r>
      <w:r w:rsidDel="00000000" w:rsidR="00000000" w:rsidRPr="00000000">
        <w:rPr>
          <w:rFonts w:ascii="Times New Roman" w:cs="Times New Roman" w:eastAsia="Times New Roman" w:hAnsi="Times New Roman"/>
          <w:sz w:val="24"/>
          <w:szCs w:val="24"/>
          <w:rtl w:val="0"/>
        </w:rPr>
        <w:t xml:space="preserve">Debt bondage happened a lot in the olden days </w:t>
      </w:r>
      <w:r w:rsidDel="00000000" w:rsidR="00000000" w:rsidRPr="00000000">
        <w:rPr>
          <w:rFonts w:ascii="Times New Roman" w:cs="Times New Roman" w:eastAsia="Times New Roman" w:hAnsi="Times New Roman"/>
          <w:sz w:val="24"/>
          <w:szCs w:val="24"/>
          <w:rtl w:val="0"/>
        </w:rPr>
        <w:t xml:space="preserve">like when there was famine or a disease going around that eventually wipe out an entire town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Because all the rich people leave that area trying to survive, than the lower class or “peasants” would ask if they could take them too if they were to work for them for a certain amount of time. A large example of this is when the Titanic left from </w:t>
      </w:r>
      <w:r w:rsidDel="00000000" w:rsidR="00000000" w:rsidRPr="00000000">
        <w:rPr>
          <w:rFonts w:ascii="Times New Roman" w:cs="Times New Roman" w:eastAsia="Times New Roman" w:hAnsi="Times New Roman"/>
          <w:sz w:val="24"/>
          <w:szCs w:val="24"/>
          <w:rtl w:val="0"/>
        </w:rPr>
        <w:t xml:space="preserve">England</w:t>
      </w:r>
      <w:r w:rsidDel="00000000" w:rsidR="00000000" w:rsidRPr="00000000">
        <w:rPr>
          <w:rFonts w:ascii="Times New Roman" w:cs="Times New Roman" w:eastAsia="Times New Roman" w:hAnsi="Times New Roman"/>
          <w:sz w:val="24"/>
          <w:szCs w:val="24"/>
          <w:rtl w:val="0"/>
        </w:rPr>
        <w:t xml:space="preserve">. The poor people would ask the rich if they can take them with them if they are their servant for a time period because they want to get to America so they can have a new </w:t>
      </w:r>
      <w:r w:rsidDel="00000000" w:rsidR="00000000" w:rsidRPr="00000000">
        <w:rPr>
          <w:rFonts w:ascii="Times New Roman" w:cs="Times New Roman" w:eastAsia="Times New Roman" w:hAnsi="Times New Roman"/>
          <w:sz w:val="24"/>
          <w:szCs w:val="24"/>
          <w:rtl w:val="0"/>
        </w:rPr>
        <w:t xml:space="preserve">start</w:t>
      </w:r>
      <w:r w:rsidDel="00000000" w:rsidR="00000000" w:rsidRPr="00000000">
        <w:rPr>
          <w:rFonts w:ascii="Times New Roman" w:cs="Times New Roman" w:eastAsia="Times New Roman" w:hAnsi="Times New Roman"/>
          <w:sz w:val="24"/>
          <w:szCs w:val="24"/>
          <w:rtl w:val="0"/>
        </w:rPr>
        <w:t xml:space="preserve">. Overall bonded labor has been taken way too far.  In the past the person didn't have to spend their entire life and their children’s entire trying to pay off their small debt.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Why would someone even agree to bonded labor even though he has to spend years of his life just to repay even the smallest of amount of  money? </w:t>
      </w:r>
      <w:commentRangeStart w:id="0"/>
      <w:r w:rsidDel="00000000" w:rsidR="00000000" w:rsidRPr="00000000">
        <w:rPr>
          <w:rFonts w:ascii="Times New Roman" w:cs="Times New Roman" w:eastAsia="Times New Roman" w:hAnsi="Times New Roman"/>
          <w:sz w:val="24"/>
          <w:szCs w:val="24"/>
          <w:rtl w:val="0"/>
        </w:rPr>
        <w:t xml:space="preserve">According to endslaverynow.org, the article “Bonded Labor” says that bonded labor was a form of  labor to exploit the workers. </w:t>
      </w:r>
      <w:r w:rsidDel="00000000" w:rsidR="00000000" w:rsidRPr="00000000">
        <w:rPr>
          <w:rFonts w:ascii="Times New Roman" w:cs="Times New Roman" w:eastAsia="Times New Roman" w:hAnsi="Times New Roman"/>
          <w:sz w:val="24"/>
          <w:szCs w:val="24"/>
          <w:rtl w:val="0"/>
        </w:rPr>
        <w:t xml:space="preserve">For instance, a laborer may begin with an initial debt of $200. While working and unable to leave, this worker needs a shelter, food and water. The employer tacks on $25 per day to the debt to cover those expenses. Consequently, the employee only grows his debt while continuing to labor for his debtor, and repayment is </w:t>
      </w:r>
      <w:r w:rsidDel="00000000" w:rsidR="00000000" w:rsidRPr="00000000">
        <w:rPr>
          <w:rFonts w:ascii="Times New Roman" w:cs="Times New Roman" w:eastAsia="Times New Roman" w:hAnsi="Times New Roman"/>
          <w:sz w:val="24"/>
          <w:szCs w:val="24"/>
          <w:rtl w:val="0"/>
        </w:rPr>
        <w:t xml:space="preserve">impossible</w:t>
      </w:r>
      <w:r w:rsidDel="00000000" w:rsidR="00000000" w:rsidRPr="00000000">
        <w:rPr>
          <w:rFonts w:ascii="Times New Roman" w:cs="Times New Roman" w:eastAsia="Times New Roman" w:hAnsi="Times New Roman"/>
          <w:sz w:val="24"/>
          <w:szCs w:val="24"/>
          <w:rtl w:val="0"/>
        </w:rPr>
        <w:t xml:space="preserve">.” So this quote right here shows how people are trapped by bonded labor for few years or for a few generations.</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w:t>
      </w:r>
      <w:commentRangeStart w:id="1"/>
      <w:commentRangeStart w:id="2"/>
      <w:commentRangeStart w:id="3"/>
      <w:commentRangeStart w:id="4"/>
      <w:commentRangeStart w:id="5"/>
      <w:r w:rsidDel="00000000" w:rsidR="00000000" w:rsidRPr="00000000">
        <w:rPr>
          <w:rFonts w:ascii="Times New Roman" w:cs="Times New Roman" w:eastAsia="Times New Roman" w:hAnsi="Times New Roman"/>
          <w:sz w:val="24"/>
          <w:szCs w:val="24"/>
          <w:rtl w:val="0"/>
        </w:rPr>
        <w:t xml:space="preserve">In other words the owners tries to hold on to the worker as long as possible while making excuses so they can extend their stay.</w:t>
      </w:r>
      <w:commentRangeEnd w:id="4"/>
      <w:r w:rsidDel="00000000" w:rsidR="00000000" w:rsidRPr="00000000">
        <w:commentReference w:id="4"/>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But this still doesn’t say why someone would join this type of slavery. Maybe because the owner says that they are only going to work for a few months. This \ is without how much they the owners charge for food and shelter. Even know they feed them very little and the shelter is very poor they still charge a very high price while the worker get</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paid a very low wage.</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Why would someone be accepted to be put into bonded labor? </w:t>
      </w:r>
      <w:commentRangeStart w:id="6"/>
      <w:r w:rsidDel="00000000" w:rsidR="00000000" w:rsidRPr="00000000">
        <w:rPr>
          <w:rFonts w:ascii="Times New Roman" w:cs="Times New Roman" w:eastAsia="Times New Roman" w:hAnsi="Times New Roman"/>
          <w:sz w:val="24"/>
          <w:szCs w:val="24"/>
          <w:rtl w:val="0"/>
        </w:rPr>
        <w:t xml:space="preserve">For an example, in this article by Ian Urbina they talk about bonded sea slaves. “</w:t>
      </w:r>
      <w:r w:rsidDel="00000000" w:rsidR="00000000" w:rsidRPr="00000000">
        <w:rPr>
          <w:rFonts w:ascii="Times New Roman" w:cs="Times New Roman" w:eastAsia="Times New Roman" w:hAnsi="Times New Roman"/>
          <w:sz w:val="24"/>
          <w:szCs w:val="24"/>
          <w:rtl w:val="0"/>
        </w:rPr>
        <w:t xml:space="preserve">Lang Long’s ordeal began in the back of a truck. After watching his younger siblings go hungry because their family’s rice patch in Cambodia could not provide for everyone, he accepted a trafficker’s offer to travel across the Thai border for a construction job.” This is why people would join bonded labor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Urbina</w:t>
      </w:r>
      <w:r w:rsidDel="00000000" w:rsidR="00000000" w:rsidRPr="00000000">
        <w:rPr>
          <w:rFonts w:ascii="Times New Roman" w:cs="Times New Roman" w:eastAsia="Times New Roman" w:hAnsi="Times New Roman"/>
          <w:sz w:val="24"/>
          <w:szCs w:val="24"/>
          <w:rtl w:val="0"/>
        </w:rPr>
        <w:t xml:space="preserve">, 2015, P.1).</w:t>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 So since Lang Long’s rice farm failed and his family was starving he chose to get another job to try to help support his family. Jobs are rare in Cambodia, so he had to accept the conditions of the trafficker so he can get to the construction jobs thats across the border. One thing that Lang Long didn’t know is that he would have to serve as a sea slave for a few years until he was let free.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w:t>
      </w:r>
      <w:commentRangeStart w:id="7"/>
      <w:r w:rsidDel="00000000" w:rsidR="00000000" w:rsidRPr="00000000">
        <w:rPr>
          <w:rFonts w:ascii="Times New Roman" w:cs="Times New Roman" w:eastAsia="Times New Roman" w:hAnsi="Times New Roman"/>
          <w:sz w:val="24"/>
          <w:szCs w:val="24"/>
          <w:rtl w:val="0"/>
        </w:rPr>
        <w:t xml:space="preserve">ome people may say </w:t>
      </w:r>
      <w:r w:rsidDel="00000000" w:rsidR="00000000" w:rsidRPr="00000000">
        <w:rPr>
          <w:rFonts w:ascii="Times New Roman" w:cs="Times New Roman" w:eastAsia="Times New Roman" w:hAnsi="Times New Roman"/>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 paying off debt with physical labor isn’t that bad.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 if anyone leave</w:t>
      </w:r>
      <w:ins w:author="Jacqueline Hesse" w:id="0" w:date="2015-11-26T03:06:53Z">
        <w:r w:rsidDel="00000000" w:rsidR="00000000" w:rsidRPr="00000000">
          <w:rPr>
            <w:rFonts w:ascii="Times New Roman" w:cs="Times New Roman" w:eastAsia="Times New Roman" w:hAnsi="Times New Roman"/>
            <w:sz w:val="24"/>
            <w:szCs w:val="24"/>
            <w:rtl w:val="0"/>
          </w:rPr>
          <w:t xml:space="preserve">s</w:t>
        </w:r>
      </w:ins>
      <w:r w:rsidDel="00000000" w:rsidR="00000000" w:rsidRPr="00000000">
        <w:rPr>
          <w:rFonts w:ascii="Times New Roman" w:cs="Times New Roman" w:eastAsia="Times New Roman" w:hAnsi="Times New Roman"/>
          <w:sz w:val="24"/>
          <w:szCs w:val="24"/>
          <w:rtl w:val="0"/>
        </w:rPr>
        <w:t xml:space="preserve"> their family saying they are off to start their new job and then get sucked into bonded labor </w:t>
      </w:r>
      <w:commentRangeStart w:id="8"/>
      <w:r w:rsidDel="00000000" w:rsidR="00000000" w:rsidRPr="00000000">
        <w:rPr>
          <w:rFonts w:ascii="Times New Roman" w:cs="Times New Roman" w:eastAsia="Times New Roman" w:hAnsi="Times New Roman"/>
          <w:sz w:val="24"/>
          <w:szCs w:val="24"/>
          <w:rtl w:val="0"/>
        </w:rPr>
        <w:t xml:space="preserve">no matter what your can do.</w:t>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 You just practically abandoned your family for a either a few months or a few years. So why would someone really want to be put into bonded labor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I’m still confused,  especially on Lang Long’s case how he left his family farm to get a job but yet didn’t return until years later. How did this benefit his family when he was still in bonded labor? </w:t>
      </w:r>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t xml:space="preserve">From a debt from even $100 the owner will still make </w:t>
      </w:r>
      <w:r w:rsidDel="00000000" w:rsidR="00000000" w:rsidRPr="00000000">
        <w:rPr>
          <w:rFonts w:ascii="Times New Roman" w:cs="Times New Roman" w:eastAsia="Times New Roman" w:hAnsi="Times New Roman"/>
          <w:sz w:val="24"/>
          <w:szCs w:val="24"/>
          <w:rtl w:val="0"/>
        </w:rPr>
        <w:t xml:space="preserve">someone</w:t>
      </w:r>
      <w:r w:rsidDel="00000000" w:rsidR="00000000" w:rsidRPr="00000000">
        <w:rPr>
          <w:rFonts w:ascii="Times New Roman" w:cs="Times New Roman" w:eastAsia="Times New Roman" w:hAnsi="Times New Roman"/>
          <w:sz w:val="24"/>
          <w:szCs w:val="24"/>
          <w:rtl w:val="0"/>
        </w:rPr>
        <w:t xml:space="preserve"> stay there for  years on end. </w:t>
      </w:r>
      <w:r w:rsidDel="00000000" w:rsidR="00000000" w:rsidRPr="00000000">
        <w:rPr>
          <w:rFonts w:ascii="Times New Roman" w:cs="Times New Roman" w:eastAsia="Times New Roman" w:hAnsi="Times New Roman"/>
          <w:sz w:val="24"/>
          <w:szCs w:val="24"/>
          <w:rtl w:val="0"/>
        </w:rPr>
        <w:t xml:space="preserve">As an example, Lang Long was in bonded labor for a couple years. So for those couple of years how does he help his family? He can’t the owner pays them just enough to be able to say you will be free once again. </w:t>
      </w:r>
      <w:r w:rsidDel="00000000" w:rsidR="00000000" w:rsidRPr="00000000">
        <w:rPr>
          <w:rFonts w:ascii="Times New Roman" w:cs="Times New Roman" w:eastAsia="Times New Roman" w:hAnsi="Times New Roman"/>
          <w:sz w:val="24"/>
          <w:szCs w:val="24"/>
          <w:rtl w:val="0"/>
        </w:rPr>
        <w:t xml:space="preserve">But also remember that Lang Long did years of work just to cross the border betw</w:t>
      </w:r>
      <w:r w:rsidDel="00000000" w:rsidR="00000000" w:rsidRPr="00000000">
        <w:rPr>
          <w:rFonts w:ascii="Times New Roman" w:cs="Times New Roman" w:eastAsia="Times New Roman" w:hAnsi="Times New Roman"/>
          <w:sz w:val="24"/>
          <w:szCs w:val="24"/>
          <w:rtl w:val="0"/>
        </w:rPr>
        <w:t xml:space="preserve">een Cambodia and Thailand. So what happens to the people that aren’t just in small debt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 with all this information really why would someone within this era really put himself into a brutal, dirty, smelly, unsafe work environment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Is it really worth it if you can avoid it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How we used animals before machinery was created is better than how these workers are being treated. According to Ian Urbina this is how the workers were </w:t>
      </w:r>
      <w:r w:rsidDel="00000000" w:rsidR="00000000" w:rsidRPr="00000000">
        <w:rPr>
          <w:rFonts w:ascii="Times New Roman" w:cs="Times New Roman" w:eastAsia="Times New Roman" w:hAnsi="Times New Roman"/>
          <w:sz w:val="24"/>
          <w:szCs w:val="24"/>
          <w:rtl w:val="0"/>
        </w:rPr>
        <w:t xml:space="preserve">treated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Meals on board consist of a once-daily bowl of rice, flecked with boiled squid or other throwaway fish. In the galley, the wheel room and elsewhere, countertops crawl with roaches. The toilet is a removable wooden floorboard on deck. At night, vermin clean the boys’ unwashed plates. The ship’s mangy dog barely lifts her head when rats, which roam all over the ship, eat from her bowl.Crew members tend to sleep in two-hour snatches, packed into an intensely hot crawl space. Too many bodies share the same air, with fishing-net hammocks hanging from a ceiling that is less than five feet above the floor. Deafening, the engine turbines throb incessantly, shaking the ship’s wooden deck. Every so often, the engine coughs a black cloud of acrid fumes into the sleeping </w:t>
      </w:r>
      <w:commentRangeStart w:id="9"/>
      <w:r w:rsidDel="00000000" w:rsidR="00000000" w:rsidRPr="00000000">
        <w:rPr>
          <w:rFonts w:ascii="Times New Roman" w:cs="Times New Roman" w:eastAsia="Times New Roman" w:hAnsi="Times New Roman"/>
          <w:color w:val="333333"/>
          <w:sz w:val="24"/>
          <w:szCs w:val="24"/>
          <w:highlight w:val="white"/>
          <w:rtl w:val="0"/>
        </w:rPr>
        <w:t xml:space="preserve">quarters</w:t>
      </w:r>
      <w:commentRangeEnd w:id="9"/>
      <w:r w:rsidDel="00000000" w:rsidR="00000000" w:rsidRPr="00000000">
        <w:commentReference w:id="9"/>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With all of these condition could work at 100% and be healthy. So overall this is why someone would or would not join bond </w:t>
      </w:r>
      <w:commentRangeStart w:id="10"/>
      <w:commentRangeStart w:id="11"/>
      <w:r w:rsidDel="00000000" w:rsidR="00000000" w:rsidRPr="00000000">
        <w:rPr>
          <w:rFonts w:ascii="Times New Roman" w:cs="Times New Roman" w:eastAsia="Times New Roman" w:hAnsi="Times New Roman"/>
          <w:color w:val="333333"/>
          <w:sz w:val="24"/>
          <w:szCs w:val="24"/>
          <w:highlight w:val="white"/>
          <w:rtl w:val="0"/>
        </w:rPr>
        <w:t xml:space="preserve">labor</w:t>
      </w:r>
      <w:commentRangeEnd w:id="10"/>
      <w:r w:rsidDel="00000000" w:rsidR="00000000" w:rsidRPr="00000000">
        <w:commentReference w:id="10"/>
      </w:r>
      <w:commentRangeEnd w:id="11"/>
      <w:r w:rsidDel="00000000" w:rsidR="00000000" w:rsidRPr="00000000">
        <w:commentReference w:id="11"/>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commentRangeStart w:id="12"/>
      <w:r w:rsidDel="00000000" w:rsidR="00000000" w:rsidRPr="00000000">
        <w:rPr>
          <w:rFonts w:ascii="Times New Roman" w:cs="Times New Roman" w:eastAsia="Times New Roman" w:hAnsi="Times New Roman"/>
          <w:b w:val="1"/>
          <w:color w:val="333333"/>
          <w:sz w:val="24"/>
          <w:szCs w:val="24"/>
          <w:highlight w:val="white"/>
          <w:u w:val="single"/>
          <w:rtl w:val="0"/>
        </w:rPr>
        <w:t xml:space="preserve">Work</w:t>
      </w:r>
      <w:commentRangeEnd w:id="12"/>
      <w:r w:rsidDel="00000000" w:rsidR="00000000" w:rsidRPr="00000000">
        <w:commentReference w:id="12"/>
      </w:r>
      <w:r w:rsidDel="00000000" w:rsidR="00000000" w:rsidRPr="00000000">
        <w:rPr>
          <w:rFonts w:ascii="Times New Roman" w:cs="Times New Roman" w:eastAsia="Times New Roman" w:hAnsi="Times New Roman"/>
          <w:b w:val="1"/>
          <w:color w:val="333333"/>
          <w:sz w:val="24"/>
          <w:szCs w:val="24"/>
          <w:highlight w:val="white"/>
          <w:u w:val="single"/>
          <w:rtl w:val="0"/>
        </w:rPr>
        <w:t xml:space="preserve"> Cited</w:t>
      </w: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rtl w:val="0"/>
        </w:rPr>
        <w:t xml:space="preserve">"Bonded Labor." </w:t>
      </w:r>
      <w:r w:rsidDel="00000000" w:rsidR="00000000" w:rsidRPr="00000000">
        <w:rPr>
          <w:i w:val="1"/>
          <w:color w:val="333333"/>
          <w:sz w:val="24"/>
          <w:szCs w:val="24"/>
          <w:rtl w:val="0"/>
        </w:rPr>
        <w:t xml:space="preserve">Bonded Labor</w:t>
      </w:r>
      <w:r w:rsidDel="00000000" w:rsidR="00000000" w:rsidRPr="00000000">
        <w:rPr>
          <w:color w:val="333333"/>
          <w:sz w:val="24"/>
          <w:szCs w:val="24"/>
          <w:rtl w:val="0"/>
        </w:rPr>
        <w:t xml:space="preserve">. Web. 26 Oct.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33333"/>
          <w:sz w:val="24"/>
          <w:szCs w:val="24"/>
          <w:highlight w:val="white"/>
          <w:rtl w:val="0"/>
        </w:rPr>
        <w:t xml:space="preserve">Herzfeld, Beth. "Bonded Labor Enslaves the Poor." </w:t>
      </w:r>
      <w:r w:rsidDel="00000000" w:rsidR="00000000" w:rsidRPr="00000000">
        <w:rPr>
          <w:i w:val="1"/>
          <w:color w:val="333333"/>
          <w:sz w:val="24"/>
          <w:szCs w:val="24"/>
          <w:highlight w:val="white"/>
          <w:rtl w:val="0"/>
        </w:rPr>
        <w:t xml:space="preserve">Slavery Today</w:t>
      </w:r>
      <w:r w:rsidDel="00000000" w:rsidR="00000000" w:rsidRPr="00000000">
        <w:rPr>
          <w:color w:val="333333"/>
          <w:sz w:val="24"/>
          <w:szCs w:val="24"/>
          <w:highlight w:val="white"/>
          <w:rtl w:val="0"/>
        </w:rPr>
        <w:t xml:space="preserve">. Ed. Auriana Ojeda. </w:t>
      </w:r>
    </w:p>
    <w:p w:rsidR="00000000" w:rsidDel="00000000" w:rsidP="00000000" w:rsidRDefault="00000000" w:rsidRPr="00000000">
      <w:pPr>
        <w:ind w:left="0" w:firstLine="0"/>
        <w:contextualSpacing w:val="0"/>
      </w:pPr>
      <w:r w:rsidDel="00000000" w:rsidR="00000000" w:rsidRPr="00000000">
        <w:rPr>
          <w:color w:val="333333"/>
          <w:sz w:val="24"/>
          <w:szCs w:val="24"/>
          <w:highlight w:val="white"/>
          <w:rtl w:val="0"/>
        </w:rPr>
        <w:tab/>
        <w:t xml:space="preserve">San Diego: Greenhaven Press, 2004. At Issue. Rpt. from "Campaigning Against </w:t>
      </w:r>
    </w:p>
    <w:p w:rsidR="00000000" w:rsidDel="00000000" w:rsidP="00000000" w:rsidRDefault="00000000" w:rsidRPr="00000000">
      <w:pPr>
        <w:ind w:left="0" w:firstLine="0"/>
        <w:contextualSpacing w:val="0"/>
      </w:pPr>
      <w:r w:rsidDel="00000000" w:rsidR="00000000" w:rsidRPr="00000000">
        <w:rPr>
          <w:color w:val="333333"/>
          <w:sz w:val="24"/>
          <w:szCs w:val="24"/>
          <w:highlight w:val="white"/>
          <w:rtl w:val="0"/>
        </w:rPr>
        <w:tab/>
        <w:t xml:space="preserve">Bonded Labour." </w:t>
      </w:r>
      <w:r w:rsidDel="00000000" w:rsidR="00000000" w:rsidRPr="00000000">
        <w:rPr>
          <w:i w:val="1"/>
          <w:color w:val="333333"/>
          <w:sz w:val="24"/>
          <w:szCs w:val="24"/>
          <w:highlight w:val="white"/>
          <w:rtl w:val="0"/>
        </w:rPr>
        <w:t xml:space="preserve">IFWEA Journal</w:t>
      </w:r>
      <w:r w:rsidDel="00000000" w:rsidR="00000000" w:rsidRPr="00000000">
        <w:rPr>
          <w:color w:val="333333"/>
          <w:sz w:val="24"/>
          <w:szCs w:val="24"/>
          <w:highlight w:val="white"/>
          <w:rtl w:val="0"/>
        </w:rPr>
        <w:t xml:space="preserve">. 2000. </w:t>
      </w:r>
      <w:r w:rsidDel="00000000" w:rsidR="00000000" w:rsidRPr="00000000">
        <w:rPr>
          <w:i w:val="1"/>
          <w:color w:val="333333"/>
          <w:sz w:val="24"/>
          <w:szCs w:val="24"/>
          <w:highlight w:val="white"/>
          <w:rtl w:val="0"/>
        </w:rPr>
        <w:t xml:space="preserve">Opposing Viewpoints in Context</w:t>
      </w:r>
      <w:r w:rsidDel="00000000" w:rsidR="00000000" w:rsidRPr="00000000">
        <w:rPr>
          <w:color w:val="333333"/>
          <w:sz w:val="24"/>
          <w:szCs w:val="24"/>
          <w:highlight w:val="white"/>
          <w:rtl w:val="0"/>
        </w:rPr>
        <w:t xml:space="preserve">. Web. </w:t>
      </w:r>
    </w:p>
    <w:p w:rsidR="00000000" w:rsidDel="00000000" w:rsidP="00000000" w:rsidRDefault="00000000" w:rsidRPr="00000000">
      <w:pPr>
        <w:ind w:left="0" w:firstLine="0"/>
        <w:contextualSpacing w:val="0"/>
      </w:pPr>
      <w:r w:rsidDel="00000000" w:rsidR="00000000" w:rsidRPr="00000000">
        <w:rPr>
          <w:color w:val="333333"/>
          <w:sz w:val="24"/>
          <w:szCs w:val="24"/>
          <w:highlight w:val="white"/>
          <w:rtl w:val="0"/>
        </w:rPr>
        <w:tab/>
        <w:t xml:space="preserve">20 Oct.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Kara, Siddharth. "The Need to Keep Labor Costs Low Leads to the Exploitation of </w:t>
      </w:r>
    </w:p>
    <w:p w:rsidR="00000000" w:rsidDel="00000000" w:rsidP="00000000" w:rsidRDefault="00000000" w:rsidRPr="00000000">
      <w:pPr>
        <w:contextualSpacing w:val="0"/>
      </w:pPr>
      <w:r w:rsidDel="00000000" w:rsidR="00000000" w:rsidRPr="00000000">
        <w:rPr>
          <w:color w:val="333333"/>
          <w:sz w:val="24"/>
          <w:szCs w:val="24"/>
          <w:highlight w:val="white"/>
          <w:rtl w:val="0"/>
        </w:rPr>
        <w:tab/>
        <w:t xml:space="preserve">Workers." </w:t>
      </w:r>
      <w:r w:rsidDel="00000000" w:rsidR="00000000" w:rsidRPr="00000000">
        <w:rPr>
          <w:i w:val="1"/>
          <w:color w:val="333333"/>
          <w:sz w:val="24"/>
          <w:szCs w:val="24"/>
          <w:highlight w:val="white"/>
          <w:rtl w:val="0"/>
        </w:rPr>
        <w:t xml:space="preserve">Human Trafficking</w:t>
      </w:r>
      <w:r w:rsidDel="00000000" w:rsidR="00000000" w:rsidRPr="00000000">
        <w:rPr>
          <w:color w:val="333333"/>
          <w:sz w:val="24"/>
          <w:szCs w:val="24"/>
          <w:highlight w:val="white"/>
          <w:rtl w:val="0"/>
        </w:rPr>
        <w:t xml:space="preserve">. Ed. Dedria Bryfonski. Detroit: Greenhaven Press, </w:t>
      </w:r>
    </w:p>
    <w:p w:rsidR="00000000" w:rsidDel="00000000" w:rsidP="00000000" w:rsidRDefault="00000000" w:rsidRPr="00000000">
      <w:pPr>
        <w:contextualSpacing w:val="0"/>
      </w:pPr>
      <w:r w:rsidDel="00000000" w:rsidR="00000000" w:rsidRPr="00000000">
        <w:rPr>
          <w:color w:val="333333"/>
          <w:sz w:val="24"/>
          <w:szCs w:val="24"/>
          <w:highlight w:val="white"/>
          <w:rtl w:val="0"/>
        </w:rPr>
        <w:tab/>
        <w:t xml:space="preserve">2013. Current Controversies. Rpt. from "Supply and Demand: Human Trafficking </w:t>
      </w:r>
    </w:p>
    <w:p w:rsidR="00000000" w:rsidDel="00000000" w:rsidP="00000000" w:rsidRDefault="00000000" w:rsidRPr="00000000">
      <w:pPr>
        <w:contextualSpacing w:val="0"/>
      </w:pPr>
      <w:r w:rsidDel="00000000" w:rsidR="00000000" w:rsidRPr="00000000">
        <w:rPr>
          <w:color w:val="333333"/>
          <w:sz w:val="24"/>
          <w:szCs w:val="24"/>
          <w:highlight w:val="white"/>
          <w:rtl w:val="0"/>
        </w:rPr>
        <w:tab/>
        <w:t xml:space="preserve">in the Global Economy." </w:t>
      </w:r>
      <w:r w:rsidDel="00000000" w:rsidR="00000000" w:rsidRPr="00000000">
        <w:rPr>
          <w:i w:val="1"/>
          <w:color w:val="333333"/>
          <w:sz w:val="24"/>
          <w:szCs w:val="24"/>
          <w:highlight w:val="white"/>
          <w:rtl w:val="0"/>
        </w:rPr>
        <w:t xml:space="preserve">Harvard International Review</w:t>
      </w:r>
      <w:r w:rsidDel="00000000" w:rsidR="00000000" w:rsidRPr="00000000">
        <w:rPr>
          <w:color w:val="333333"/>
          <w:sz w:val="24"/>
          <w:szCs w:val="24"/>
          <w:highlight w:val="white"/>
          <w:rtl w:val="0"/>
        </w:rPr>
        <w:t xml:space="preserve"> 33.2 (Summer 2011). </w:t>
      </w: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333333"/>
          <w:sz w:val="24"/>
          <w:szCs w:val="24"/>
          <w:highlight w:val="white"/>
          <w:rtl w:val="0"/>
        </w:rPr>
        <w:tab/>
        <w:t xml:space="preserve">Opposing Viewpoints in Context</w:t>
      </w:r>
      <w:r w:rsidDel="00000000" w:rsidR="00000000" w:rsidRPr="00000000">
        <w:rPr>
          <w:color w:val="333333"/>
          <w:sz w:val="24"/>
          <w:szCs w:val="24"/>
          <w:highlight w:val="white"/>
          <w:rtl w:val="0"/>
        </w:rPr>
        <w:t xml:space="preserve">. Web. 20 Oct. 2015.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rtl w:val="0"/>
        </w:rPr>
        <w:t xml:space="preserve">Urbina, Ian. "‘Sea Slaves’: The Human Misery That Feeds Pets and Livestock." </w:t>
      </w:r>
      <w:r w:rsidDel="00000000" w:rsidR="00000000" w:rsidRPr="00000000">
        <w:rPr>
          <w:i w:val="1"/>
          <w:color w:val="333333"/>
          <w:sz w:val="24"/>
          <w:szCs w:val="24"/>
          <w:rtl w:val="0"/>
        </w:rPr>
        <w:t xml:space="preserve">The </w:t>
      </w:r>
    </w:p>
    <w:p w:rsidR="00000000" w:rsidDel="00000000" w:rsidP="00000000" w:rsidRDefault="00000000" w:rsidRPr="00000000">
      <w:pPr>
        <w:contextualSpacing w:val="0"/>
      </w:pPr>
      <w:r w:rsidDel="00000000" w:rsidR="00000000" w:rsidRPr="00000000">
        <w:rPr>
          <w:i w:val="1"/>
          <w:color w:val="333333"/>
          <w:sz w:val="24"/>
          <w:szCs w:val="24"/>
          <w:rtl w:val="0"/>
        </w:rPr>
        <w:tab/>
        <w:t xml:space="preserve">New York Times</w:t>
      </w:r>
      <w:r w:rsidDel="00000000" w:rsidR="00000000" w:rsidRPr="00000000">
        <w:rPr>
          <w:color w:val="333333"/>
          <w:sz w:val="24"/>
          <w:szCs w:val="24"/>
          <w:rtl w:val="0"/>
        </w:rPr>
        <w:t xml:space="preserve">. The New York Times, 26 July 2015. Web. 28 Oct. 2015</w:t>
      </w:r>
      <w:r w:rsidDel="00000000" w:rsidR="00000000" w:rsidRPr="00000000">
        <w:rPr>
          <w:color w:val="333333"/>
          <w:sz w:val="24"/>
          <w:szCs w:val="24"/>
          <w:shd w:fill="ffe7af"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rtl w:val="0"/>
        </w:rPr>
        <w:t xml:space="preserve">“</w:t>
      </w:r>
      <w:r w:rsidDel="00000000" w:rsidR="00000000" w:rsidRPr="00000000">
        <w:rPr>
          <w:color w:val="222222"/>
          <w:sz w:val="24"/>
          <w:szCs w:val="24"/>
          <w:rtl w:val="0"/>
        </w:rPr>
        <w:t xml:space="preserve">Wikipedia.” </w:t>
      </w:r>
      <w:r w:rsidDel="00000000" w:rsidR="00000000" w:rsidRPr="00000000">
        <w:rPr>
          <w:i w:val="1"/>
          <w:color w:val="222222"/>
          <w:sz w:val="24"/>
          <w:szCs w:val="24"/>
          <w:rtl w:val="0"/>
        </w:rPr>
        <w:t xml:space="preserve">Wikipedia</w:t>
      </w:r>
      <w:r w:rsidDel="00000000" w:rsidR="00000000" w:rsidRPr="00000000">
        <w:rPr>
          <w:color w:val="222222"/>
          <w:sz w:val="24"/>
          <w:szCs w:val="24"/>
          <w:rtl w:val="0"/>
        </w:rPr>
        <w:t xml:space="preserve">. Wikimedia Foundation, n.d. Web. 20 Nov. 2015.</w:t>
      </w:r>
      <w:r w:rsidDel="00000000" w:rsidR="00000000" w:rsidRPr="00000000">
        <w:rPr>
          <w:rtl w:val="0"/>
        </w:rPr>
      </w:r>
    </w:p>
    <w:sectPr>
      <w:headerReference r:id="rId6"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vinny lacertosa" w:id="1" w:date="2015-11-16T02:32: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Authorizing</w:t>
      </w:r>
    </w:p>
  </w:comment>
  <w:comment w:author="vinny lacertosa" w:id="2" w:date="2015-10-28T18:45: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_Marked as resolved_</w:t>
      </w:r>
    </w:p>
  </w:comment>
  <w:comment w:author="Jacqueline Hesse" w:id="3" w:date="2015-11-16T02:32: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_Re-opened_</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isn't authorizing...You would want to quote from someone who knows about slavery or is an expert.</w:t>
      </w:r>
    </w:p>
  </w:comment>
  <w:comment w:author="Jacqueline Hesse" w:id="9" w:date="2015-11-16T02:30: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too long a quote for a paper of this length.  Plus, there is an MLA format for a quote longer than four lines.</w:t>
      </w:r>
    </w:p>
  </w:comment>
  <w:comment w:author="vinny lacertosa" w:id="6" w:date="2015-10-29T18:50: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Authorizing</w:t>
      </w:r>
    </w:p>
  </w:comment>
  <w:comment w:author="vinny lacertosa" w:id="0" w:date="2015-10-27T18:50: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Illustrating</w:t>
      </w:r>
    </w:p>
  </w:comment>
  <w:comment w:author="Jacqueline Hesse" w:id="12" w:date="2015-11-16T02:28: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fix format-line spacing, alphabetization, indentation</w:t>
      </w:r>
    </w:p>
  </w:comment>
  <w:comment w:author="vinny lacertosa" w:id="4" w:date="2015-11-16T02:24: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extending</w:t>
      </w:r>
    </w:p>
  </w:comment>
  <w:comment w:author="Jacqueline Hesse" w:id="5" w:date="2015-11-16T02:24: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good analysis.</w:t>
      </w:r>
    </w:p>
  </w:comment>
  <w:comment w:author="Jacqueline Hesse" w:id="8" w:date="2015-11-26T03:07: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confused here.  And you started taking out all of the "you"s and then kinda quit halfway through:(</w:t>
      </w:r>
    </w:p>
  </w:comment>
  <w:comment w:author="Jacqueline Hesse" w:id="10" w:date="2015-11-26T03:08: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Vincent-you started off so strong.  In the beginning of your paper, your writing was tighter and easier to follow.  As you continue, errors in mechanics make your points hard to follow.  Please meet with me to raise your grade.</w:t>
      </w:r>
    </w:p>
  </w:comment>
  <w:comment w:author="Jacqueline Hesse" w:id="11" w:date="2015-11-26T03:08: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glad that you did some editing, but I wish you had addressed some of the bigger issues in your paper.</w:t>
      </w:r>
    </w:p>
  </w:comment>
  <w:comment w:author="vinny lacertosa" w:id="7" w:date="2015-10-30T05:09: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countering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Lacertosa </w:t>
    </w:r>
    <w:fldSimple w:instr="PAGE" w:fldLock="0" w:dirty="0">
      <w:r w:rsidDel="00000000" w:rsidR="00000000" w:rsidRPr="00000000">
        <w:rPr>
          <w:rFonts w:ascii="Times New Roman" w:cs="Times New Roman" w:eastAsia="Times New Roman" w:hAnsi="Times New Roman"/>
          <w:sz w:val="24"/>
          <w:szCs w:val="24"/>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